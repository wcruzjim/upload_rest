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8E289" w14:textId="77777777" w:rsidR="00F7557E" w:rsidRPr="00F7557E" w:rsidRDefault="00241882" w:rsidP="00F7557E">
      <w:pPr>
        <w:pStyle w:val="Subttulo"/>
        <w:jc w:val="both"/>
        <w:rPr>
          <w:rFonts w:ascii="Arial" w:hAnsi="Arial" w:cs="Arial"/>
          <w:i w:val="0"/>
          <w:color w:val="FF0000"/>
          <w:sz w:val="20"/>
          <w:szCs w:val="20"/>
        </w:rPr>
      </w:pPr>
      <w:commentRangeStart w:id="0"/>
      <w:r>
        <w:rPr>
          <w:rFonts w:ascii="Arial" w:hAnsi="Arial" w:cs="Arial"/>
          <w:i w:val="0"/>
          <w:color w:val="FF0000"/>
          <w:sz w:val="20"/>
          <w:szCs w:val="20"/>
        </w:rPr>
        <w:t>Medellín/Bogotá, septiembre XX de 2023</w:t>
      </w:r>
      <w:commentRangeEnd w:id="0"/>
      <w:r>
        <w:rPr>
          <w:rStyle w:val="Refdecomentario"/>
          <w:rFonts w:ascii="Calibri" w:eastAsia="Calibri" w:hAnsi="Calibri" w:cs="Calibri"/>
          <w:i w:val="0"/>
          <w:color w:val="auto"/>
        </w:rPr>
        <w:commentReference w:id="0"/>
      </w:r>
    </w:p>
    <w:p w14:paraId="6327588A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777C9DDD" w14:textId="77777777" w:rsidR="00F7557E" w:rsidRPr="00F7557E" w:rsidRDefault="00F7557E" w:rsidP="00F7557E">
      <w:pPr>
        <w:pStyle w:val="Sinespaciado"/>
        <w:rPr>
          <w:rFonts w:ascii="Arial" w:hAnsi="Arial" w:cs="Arial"/>
          <w:sz w:val="20"/>
          <w:szCs w:val="20"/>
        </w:rPr>
      </w:pPr>
    </w:p>
    <w:p w14:paraId="02C13188" w14:textId="77777777" w:rsidR="00F7557E" w:rsidRPr="00F7557E" w:rsidRDefault="00F7557E" w:rsidP="00F7557E">
      <w:pPr>
        <w:pStyle w:val="Sinespaciado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>PARA:</w:t>
      </w:r>
      <w:r w:rsidRPr="00F7557E">
        <w:rPr>
          <w:rFonts w:ascii="Arial" w:hAnsi="Arial" w:cs="Arial"/>
          <w:sz w:val="20"/>
          <w:szCs w:val="20"/>
        </w:rPr>
        <w:t xml:space="preserve">        </w:t>
      </w:r>
      <w:r w:rsidRPr="00F7557E">
        <w:rPr>
          <w:rFonts w:ascii="Arial" w:hAnsi="Arial" w:cs="Arial"/>
          <w:sz w:val="20"/>
          <w:szCs w:val="20"/>
        </w:rPr>
        <w:tab/>
      </w:r>
      <w:commentRangeStart w:id="1"/>
      <w:r w:rsidRPr="00F7557E">
        <w:rPr>
          <w:rFonts w:ascii="Arial" w:hAnsi="Arial" w:cs="Arial"/>
          <w:b/>
          <w:color w:val="FF0000"/>
          <w:sz w:val="20"/>
          <w:szCs w:val="20"/>
        </w:rPr>
        <w:t>NOMBRE COMPLETO DEL TRABAJADOR</w:t>
      </w:r>
      <w:commentRangeEnd w:id="1"/>
      <w:r w:rsidR="00241882">
        <w:rPr>
          <w:rStyle w:val="Refdecomentario"/>
          <w:rFonts w:eastAsia="Calibri"/>
          <w:lang w:eastAsia="es-CO"/>
        </w:rPr>
        <w:commentReference w:id="1"/>
      </w:r>
    </w:p>
    <w:p w14:paraId="4895E6D4" w14:textId="77777777" w:rsidR="00F7557E" w:rsidRPr="00241882" w:rsidRDefault="00241882" w:rsidP="00F7557E">
      <w:pPr>
        <w:pStyle w:val="Sinespaciado"/>
        <w:ind w:left="1440"/>
        <w:rPr>
          <w:rFonts w:ascii="Arial" w:hAnsi="Arial" w:cs="Arial"/>
          <w:color w:val="FF0000"/>
          <w:sz w:val="20"/>
          <w:szCs w:val="20"/>
        </w:rPr>
      </w:pPr>
      <w:commentRangeStart w:id="2"/>
      <w:r>
        <w:rPr>
          <w:rFonts w:ascii="Arial" w:hAnsi="Arial" w:cs="Arial"/>
          <w:color w:val="FF0000"/>
          <w:sz w:val="20"/>
          <w:szCs w:val="20"/>
        </w:rPr>
        <w:t>Cargo del colaborador</w:t>
      </w:r>
      <w:commentRangeEnd w:id="2"/>
      <w:r>
        <w:rPr>
          <w:rStyle w:val="Refdecomentario"/>
          <w:rFonts w:eastAsia="Calibri"/>
          <w:lang w:eastAsia="es-CO"/>
        </w:rPr>
        <w:commentReference w:id="2"/>
      </w:r>
    </w:p>
    <w:p w14:paraId="39C5243E" w14:textId="77777777" w:rsidR="00F7557E" w:rsidRPr="00F7557E" w:rsidRDefault="00241882" w:rsidP="00F7557E">
      <w:pPr>
        <w:pStyle w:val="Sinespaciad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t xml:space="preserve">                          </w:t>
      </w:r>
      <w:commentRangeStart w:id="3"/>
      <w:r w:rsidR="00F7557E" w:rsidRPr="00F7557E">
        <w:rPr>
          <w:rFonts w:ascii="Arial" w:hAnsi="Arial" w:cs="Arial"/>
          <w:color w:val="FF0000"/>
          <w:sz w:val="20"/>
          <w:szCs w:val="20"/>
        </w:rPr>
        <w:t>MULTIENLACE S.A.S</w:t>
      </w:r>
      <w:commentRangeEnd w:id="3"/>
      <w:r>
        <w:rPr>
          <w:rStyle w:val="Refdecomentario"/>
          <w:rFonts w:eastAsia="Calibri"/>
          <w:lang w:eastAsia="es-CO"/>
        </w:rPr>
        <w:commentReference w:id="3"/>
      </w:r>
      <w:r w:rsidR="00F7557E" w:rsidRPr="00F7557E">
        <w:rPr>
          <w:rFonts w:ascii="Arial" w:hAnsi="Arial" w:cs="Arial"/>
          <w:color w:val="FF0000"/>
          <w:sz w:val="20"/>
          <w:szCs w:val="20"/>
        </w:rPr>
        <w:t xml:space="preserve"> - KONECTA COLOMBIA</w:t>
      </w:r>
    </w:p>
    <w:p w14:paraId="5B0C251B" w14:textId="77777777" w:rsidR="00F7557E" w:rsidRPr="00F7557E" w:rsidRDefault="00F7557E" w:rsidP="00F7557E">
      <w:pPr>
        <w:pStyle w:val="Sinespaciado"/>
        <w:rPr>
          <w:rFonts w:ascii="Arial" w:hAnsi="Arial" w:cs="Arial"/>
          <w:noProof/>
          <w:sz w:val="20"/>
          <w:szCs w:val="20"/>
        </w:rPr>
      </w:pPr>
    </w:p>
    <w:p w14:paraId="7BF85AB1" w14:textId="77777777" w:rsidR="00F7557E" w:rsidRPr="00F7557E" w:rsidRDefault="00F7557E" w:rsidP="00F7557E">
      <w:pPr>
        <w:pStyle w:val="Sinespaciado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>DE:</w:t>
      </w:r>
      <w:r w:rsidRPr="00F7557E">
        <w:rPr>
          <w:rFonts w:ascii="Arial" w:hAnsi="Arial" w:cs="Arial"/>
          <w:sz w:val="20"/>
          <w:szCs w:val="20"/>
        </w:rPr>
        <w:t xml:space="preserve">            </w:t>
      </w:r>
      <w:r w:rsidRPr="00F7557E">
        <w:rPr>
          <w:rFonts w:ascii="Arial" w:hAnsi="Arial" w:cs="Arial"/>
          <w:sz w:val="20"/>
          <w:szCs w:val="20"/>
        </w:rPr>
        <w:tab/>
      </w:r>
      <w:commentRangeStart w:id="4"/>
      <w:r w:rsidRPr="00F7557E">
        <w:rPr>
          <w:rFonts w:ascii="Arial" w:hAnsi="Arial" w:cs="Arial"/>
          <w:b/>
          <w:color w:val="FF0000"/>
          <w:sz w:val="20"/>
          <w:szCs w:val="20"/>
        </w:rPr>
        <w:t>NOMBRE DEL JEFE INMEDIATO</w:t>
      </w:r>
      <w:commentRangeEnd w:id="4"/>
      <w:r w:rsidR="00241882">
        <w:rPr>
          <w:rStyle w:val="Refdecomentario"/>
          <w:rFonts w:eastAsia="Calibri"/>
          <w:lang w:eastAsia="es-CO"/>
        </w:rPr>
        <w:commentReference w:id="4"/>
      </w:r>
    </w:p>
    <w:p w14:paraId="01BC28FF" w14:textId="77777777" w:rsidR="00F7557E" w:rsidRPr="00241882" w:rsidRDefault="00F7557E" w:rsidP="00F7557E">
      <w:pPr>
        <w:pStyle w:val="Sinespaciado"/>
        <w:ind w:left="1440"/>
        <w:rPr>
          <w:rFonts w:ascii="Arial" w:hAnsi="Arial" w:cs="Arial"/>
          <w:color w:val="FF0000"/>
          <w:sz w:val="20"/>
          <w:szCs w:val="20"/>
        </w:rPr>
      </w:pPr>
      <w:commentRangeStart w:id="5"/>
      <w:r w:rsidRPr="00241882">
        <w:rPr>
          <w:rFonts w:ascii="Arial" w:hAnsi="Arial" w:cs="Arial"/>
          <w:color w:val="FF0000"/>
          <w:sz w:val="20"/>
          <w:szCs w:val="20"/>
        </w:rPr>
        <w:t>Cargo del Jefe inmediato</w:t>
      </w:r>
      <w:commentRangeEnd w:id="5"/>
      <w:r w:rsidR="00241882">
        <w:rPr>
          <w:rStyle w:val="Refdecomentario"/>
          <w:rFonts w:eastAsia="Calibri"/>
          <w:lang w:eastAsia="es-CO"/>
        </w:rPr>
        <w:commentReference w:id="5"/>
      </w:r>
    </w:p>
    <w:p w14:paraId="2A7D794F" w14:textId="77777777" w:rsidR="00F7557E" w:rsidRPr="00F7557E" w:rsidRDefault="00F7557E" w:rsidP="00F7557E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AA387CC" w14:textId="77777777" w:rsidR="00F7557E" w:rsidRPr="00F7557E" w:rsidRDefault="00F7557E" w:rsidP="00F7557E">
      <w:pPr>
        <w:pStyle w:val="Sinespaciado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>ASUNTO:</w:t>
      </w:r>
      <w:r w:rsidRPr="00F7557E">
        <w:rPr>
          <w:rFonts w:ascii="Arial" w:hAnsi="Arial" w:cs="Arial"/>
          <w:sz w:val="20"/>
          <w:szCs w:val="20"/>
        </w:rPr>
        <w:t xml:space="preserve">   </w:t>
      </w:r>
      <w:r w:rsidRPr="00F7557E">
        <w:rPr>
          <w:rFonts w:ascii="Arial" w:hAnsi="Arial" w:cs="Arial"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>PLIEGO DE CARGOS</w:t>
      </w:r>
    </w:p>
    <w:p w14:paraId="5E9D5B26" w14:textId="77777777" w:rsidR="00F7557E" w:rsidRPr="00F7557E" w:rsidRDefault="00F7557E" w:rsidP="00F7557E">
      <w:pPr>
        <w:pStyle w:val="Sinespaciado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>FECHA:</w:t>
      </w:r>
      <w:r w:rsidRPr="00F7557E">
        <w:rPr>
          <w:rFonts w:ascii="Arial" w:hAnsi="Arial" w:cs="Arial"/>
          <w:sz w:val="20"/>
          <w:szCs w:val="20"/>
        </w:rPr>
        <w:t xml:space="preserve">      </w:t>
      </w:r>
      <w:r w:rsidRPr="00F7557E">
        <w:rPr>
          <w:rFonts w:ascii="Arial" w:hAnsi="Arial" w:cs="Arial"/>
          <w:sz w:val="20"/>
          <w:szCs w:val="20"/>
        </w:rPr>
        <w:tab/>
      </w:r>
      <w:commentRangeStart w:id="6"/>
      <w:r w:rsidR="00241882" w:rsidRPr="00241882">
        <w:rPr>
          <w:rFonts w:ascii="Arial" w:hAnsi="Arial" w:cs="Arial"/>
          <w:color w:val="FF0000"/>
          <w:sz w:val="20"/>
          <w:szCs w:val="20"/>
        </w:rPr>
        <w:t>septiembre XX de 2023</w:t>
      </w:r>
      <w:commentRangeEnd w:id="6"/>
      <w:r w:rsidR="00241882">
        <w:rPr>
          <w:rStyle w:val="Refdecomentario"/>
          <w:rFonts w:eastAsia="Calibri"/>
          <w:lang w:eastAsia="es-CO"/>
        </w:rPr>
        <w:commentReference w:id="6"/>
      </w:r>
    </w:p>
    <w:p w14:paraId="55BEA9EE" w14:textId="77777777" w:rsidR="00F7557E" w:rsidRPr="00F7557E" w:rsidRDefault="00F7557E" w:rsidP="00F7557E">
      <w:pPr>
        <w:pBdr>
          <w:bottom w:val="single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0E89E33C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5ADF2B1E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>Una vez realizada la correspondiente investigación, la Empresa KONECTA, decidió elevar el siguiente pliego de cargos, para lo cual le solicitamos muy co</w:t>
      </w:r>
      <w:r w:rsidR="00723E50">
        <w:rPr>
          <w:rFonts w:ascii="Arial" w:hAnsi="Arial" w:cs="Arial"/>
          <w:sz w:val="20"/>
          <w:szCs w:val="20"/>
        </w:rPr>
        <w:t>medidamente dar aclaración a los</w:t>
      </w:r>
      <w:r w:rsidRPr="00F7557E">
        <w:rPr>
          <w:rFonts w:ascii="Arial" w:hAnsi="Arial" w:cs="Arial"/>
          <w:sz w:val="20"/>
          <w:szCs w:val="20"/>
        </w:rPr>
        <w:t xml:space="preserve"> siguientes:</w:t>
      </w:r>
    </w:p>
    <w:p w14:paraId="3E861230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387491AE" w14:textId="77777777" w:rsidR="00F7557E" w:rsidRDefault="00F7557E" w:rsidP="00F7557E">
      <w:pPr>
        <w:jc w:val="both"/>
        <w:rPr>
          <w:rFonts w:ascii="Arial" w:hAnsi="Arial" w:cs="Arial"/>
          <w:b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>HECHOS</w:t>
      </w:r>
    </w:p>
    <w:p w14:paraId="6B059CAC" w14:textId="77777777" w:rsidR="009E7650" w:rsidRPr="00F7557E" w:rsidRDefault="009E7650" w:rsidP="00F7557E">
      <w:pPr>
        <w:jc w:val="both"/>
        <w:rPr>
          <w:rFonts w:ascii="Arial" w:hAnsi="Arial" w:cs="Arial"/>
          <w:b/>
          <w:sz w:val="20"/>
          <w:szCs w:val="20"/>
        </w:rPr>
      </w:pPr>
    </w:p>
    <w:p w14:paraId="515851DE" w14:textId="7460EAC6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 xml:space="preserve">1. ¿Conoce Usted el Esquema de </w:t>
      </w:r>
      <w:r w:rsidR="00241882">
        <w:rPr>
          <w:rFonts w:ascii="Arial" w:hAnsi="Arial" w:cs="Arial"/>
          <w:sz w:val="20"/>
          <w:szCs w:val="20"/>
        </w:rPr>
        <w:t>s</w:t>
      </w:r>
      <w:r w:rsidRPr="00241882">
        <w:rPr>
          <w:rFonts w:ascii="Arial" w:hAnsi="Arial" w:cs="Arial"/>
          <w:sz w:val="20"/>
          <w:szCs w:val="20"/>
        </w:rPr>
        <w:t xml:space="preserve">eguimiento en </w:t>
      </w:r>
      <w:r w:rsidR="00241882" w:rsidRPr="00241882">
        <w:rPr>
          <w:rFonts w:ascii="Arial" w:hAnsi="Arial" w:cs="Arial"/>
          <w:sz w:val="20"/>
          <w:szCs w:val="20"/>
        </w:rPr>
        <w:t>desempeño</w:t>
      </w:r>
      <w:r w:rsidRPr="00F7557E">
        <w:rPr>
          <w:rFonts w:ascii="Arial" w:hAnsi="Arial" w:cs="Arial"/>
          <w:sz w:val="20"/>
          <w:szCs w:val="20"/>
        </w:rPr>
        <w:t xml:space="preserve">, definido por la compañía en relación al cumplimiento de </w:t>
      </w:r>
      <w:r w:rsidR="00241882">
        <w:rPr>
          <w:rFonts w:ascii="Arial" w:hAnsi="Arial" w:cs="Arial"/>
          <w:sz w:val="20"/>
          <w:szCs w:val="20"/>
        </w:rPr>
        <w:t xml:space="preserve">los indicadores que componen el </w:t>
      </w:r>
      <w:r w:rsidR="009C1B53">
        <w:rPr>
          <w:rFonts w:ascii="Arial" w:hAnsi="Arial" w:cs="Arial"/>
          <w:sz w:val="20"/>
          <w:szCs w:val="20"/>
        </w:rPr>
        <w:t>mismo</w:t>
      </w:r>
      <w:r w:rsidR="00046BD9">
        <w:rPr>
          <w:rFonts w:ascii="Arial" w:hAnsi="Arial" w:cs="Arial"/>
          <w:sz w:val="20"/>
          <w:szCs w:val="20"/>
        </w:rPr>
        <w:t>? Por favor, sírvase explicar.</w:t>
      </w:r>
    </w:p>
    <w:p w14:paraId="44499454" w14:textId="77777777" w:rsidR="00046BD9" w:rsidRDefault="00046BD9" w:rsidP="00F7557E">
      <w:pPr>
        <w:jc w:val="both"/>
        <w:rPr>
          <w:rFonts w:ascii="Arial" w:hAnsi="Arial" w:cs="Arial"/>
          <w:sz w:val="20"/>
          <w:szCs w:val="20"/>
        </w:rPr>
      </w:pPr>
    </w:p>
    <w:p w14:paraId="55CC3CD2" w14:textId="77777777" w:rsidR="00046BD9" w:rsidRPr="00F7557E" w:rsidRDefault="00046BD9" w:rsidP="00F7557E">
      <w:pPr>
        <w:jc w:val="both"/>
        <w:rPr>
          <w:rFonts w:ascii="Arial" w:hAnsi="Arial" w:cs="Arial"/>
          <w:sz w:val="20"/>
          <w:szCs w:val="20"/>
        </w:rPr>
      </w:pPr>
    </w:p>
    <w:p w14:paraId="17462A1F" w14:textId="3A26BB8C" w:rsidR="00F7557E" w:rsidRPr="00F7557E" w:rsidRDefault="00241882" w:rsidP="00F755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¿Sabía Usted cuál era el nivel mínimo a</w:t>
      </w:r>
      <w:r w:rsidR="009C1B53">
        <w:rPr>
          <w:rFonts w:ascii="Arial" w:hAnsi="Arial" w:cs="Arial"/>
          <w:sz w:val="20"/>
          <w:szCs w:val="20"/>
        </w:rPr>
        <w:t xml:space="preserve">l </w:t>
      </w:r>
      <w:r>
        <w:rPr>
          <w:rFonts w:ascii="Arial" w:hAnsi="Arial" w:cs="Arial"/>
          <w:sz w:val="20"/>
          <w:szCs w:val="20"/>
        </w:rPr>
        <w:t xml:space="preserve">alcanzar </w:t>
      </w:r>
      <w:r w:rsidR="009C1B53">
        <w:rPr>
          <w:rFonts w:ascii="Arial" w:hAnsi="Arial" w:cs="Arial"/>
          <w:sz w:val="20"/>
          <w:szCs w:val="20"/>
        </w:rPr>
        <w:t xml:space="preserve">el desempeño </w:t>
      </w:r>
      <w:r>
        <w:rPr>
          <w:rFonts w:ascii="Arial" w:hAnsi="Arial" w:cs="Arial"/>
          <w:sz w:val="20"/>
          <w:szCs w:val="20"/>
        </w:rPr>
        <w:t xml:space="preserve">fijado para el mes de </w:t>
      </w:r>
      <w:commentRangeStart w:id="7"/>
      <w:r w:rsidR="00F7557E" w:rsidRPr="00F7557E">
        <w:rPr>
          <w:rFonts w:ascii="Arial" w:hAnsi="Arial" w:cs="Arial"/>
          <w:color w:val="FF0000"/>
          <w:sz w:val="20"/>
          <w:szCs w:val="20"/>
        </w:rPr>
        <w:t>XXXXX</w:t>
      </w:r>
      <w:commentRangeEnd w:id="7"/>
      <w:r>
        <w:rPr>
          <w:rStyle w:val="Refdecomentario"/>
        </w:rPr>
        <w:commentReference w:id="7"/>
      </w:r>
      <w:r w:rsidR="00F7557E" w:rsidRPr="00F7557E">
        <w:rPr>
          <w:rFonts w:ascii="Arial" w:hAnsi="Arial" w:cs="Arial"/>
          <w:sz w:val="20"/>
          <w:szCs w:val="20"/>
        </w:rPr>
        <w:t>?</w:t>
      </w:r>
    </w:p>
    <w:p w14:paraId="79CA94F7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6BC1C04A" w14:textId="77777777" w:rsidR="00046BD9" w:rsidRPr="00F7557E" w:rsidRDefault="00046BD9" w:rsidP="00F7557E">
      <w:pPr>
        <w:jc w:val="both"/>
        <w:rPr>
          <w:rFonts w:ascii="Arial" w:hAnsi="Arial" w:cs="Arial"/>
          <w:sz w:val="20"/>
          <w:szCs w:val="20"/>
        </w:rPr>
      </w:pPr>
    </w:p>
    <w:p w14:paraId="02FABAC4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 xml:space="preserve">3. ¿Sabe usted que </w:t>
      </w:r>
      <w:r w:rsidR="00241882" w:rsidRPr="00F7557E">
        <w:rPr>
          <w:rFonts w:ascii="Arial" w:hAnsi="Arial" w:cs="Arial"/>
          <w:sz w:val="20"/>
          <w:szCs w:val="20"/>
        </w:rPr>
        <w:t>su desempeño</w:t>
      </w:r>
      <w:r w:rsidR="00241882">
        <w:rPr>
          <w:rFonts w:ascii="Arial" w:hAnsi="Arial" w:cs="Arial"/>
          <w:color w:val="FF0000"/>
          <w:sz w:val="20"/>
          <w:szCs w:val="20"/>
        </w:rPr>
        <w:t xml:space="preserve"> </w:t>
      </w:r>
      <w:r w:rsidR="00241882">
        <w:rPr>
          <w:rFonts w:ascii="Arial" w:hAnsi="Arial" w:cs="Arial"/>
          <w:sz w:val="20"/>
          <w:szCs w:val="20"/>
        </w:rPr>
        <w:t>fue</w:t>
      </w:r>
      <w:r w:rsidRPr="00F7557E">
        <w:rPr>
          <w:rFonts w:ascii="Arial" w:hAnsi="Arial" w:cs="Arial"/>
          <w:sz w:val="20"/>
          <w:szCs w:val="20"/>
        </w:rPr>
        <w:t xml:space="preserve"> </w:t>
      </w:r>
      <w:r w:rsidR="00241882" w:rsidRPr="00241882">
        <w:rPr>
          <w:rFonts w:ascii="Arial" w:hAnsi="Arial" w:cs="Arial"/>
          <w:b/>
          <w:sz w:val="20"/>
          <w:szCs w:val="20"/>
        </w:rPr>
        <w:t>deficiente</w:t>
      </w:r>
      <w:r w:rsidRPr="00F7557E">
        <w:rPr>
          <w:rFonts w:ascii="Arial" w:hAnsi="Arial" w:cs="Arial"/>
          <w:color w:val="FF0000"/>
          <w:sz w:val="20"/>
          <w:szCs w:val="20"/>
        </w:rPr>
        <w:t xml:space="preserve"> </w:t>
      </w:r>
      <w:r w:rsidRPr="00F7557E">
        <w:rPr>
          <w:rFonts w:ascii="Arial" w:hAnsi="Arial" w:cs="Arial"/>
          <w:sz w:val="20"/>
          <w:szCs w:val="20"/>
        </w:rPr>
        <w:t xml:space="preserve">y que están por debajo </w:t>
      </w:r>
      <w:r w:rsidR="00241882">
        <w:rPr>
          <w:rFonts w:ascii="Arial" w:hAnsi="Arial" w:cs="Arial"/>
          <w:sz w:val="20"/>
          <w:szCs w:val="20"/>
        </w:rPr>
        <w:t>del nivel mínimo establecido</w:t>
      </w:r>
      <w:r w:rsidRPr="00F7557E">
        <w:rPr>
          <w:rFonts w:ascii="Arial" w:hAnsi="Arial" w:cs="Arial"/>
          <w:sz w:val="20"/>
          <w:szCs w:val="20"/>
        </w:rPr>
        <w:t xml:space="preserve"> para su línea que es de </w:t>
      </w:r>
      <w:r w:rsidR="00241882" w:rsidRPr="00046BD9">
        <w:rPr>
          <w:rFonts w:ascii="Arial" w:hAnsi="Arial" w:cs="Arial"/>
          <w:b/>
          <w:color w:val="000000" w:themeColor="text1"/>
          <w:sz w:val="20"/>
          <w:szCs w:val="20"/>
        </w:rPr>
        <w:t>Objetivo</w:t>
      </w:r>
      <w:r w:rsidRPr="00046BD9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67DBA99F" w14:textId="77777777" w:rsidR="00F7557E" w:rsidRDefault="00F7557E" w:rsidP="00F7557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1073059" w14:textId="77777777" w:rsidR="00046BD9" w:rsidRPr="00046BD9" w:rsidRDefault="00046BD9" w:rsidP="00F7557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D6B347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046BD9">
        <w:rPr>
          <w:rFonts w:ascii="Arial" w:hAnsi="Arial" w:cs="Arial"/>
          <w:color w:val="000000" w:themeColor="text1"/>
          <w:sz w:val="20"/>
          <w:szCs w:val="20"/>
        </w:rPr>
        <w:t>4. Sí</w:t>
      </w:r>
      <w:r w:rsidR="00046BD9" w:rsidRPr="00046BD9">
        <w:rPr>
          <w:rFonts w:ascii="Arial" w:hAnsi="Arial" w:cs="Arial"/>
          <w:color w:val="000000" w:themeColor="text1"/>
          <w:sz w:val="20"/>
          <w:szCs w:val="20"/>
        </w:rPr>
        <w:t xml:space="preserve">rvase explicar ¿por qué Usted el mes </w:t>
      </w:r>
      <w:r w:rsidRPr="00046BD9">
        <w:rPr>
          <w:rFonts w:ascii="Arial" w:hAnsi="Arial" w:cs="Arial"/>
          <w:color w:val="000000" w:themeColor="text1"/>
          <w:sz w:val="20"/>
          <w:szCs w:val="20"/>
        </w:rPr>
        <w:t xml:space="preserve">anterior incumplió con </w:t>
      </w:r>
      <w:r w:rsidR="00046BD9" w:rsidRPr="00046BD9">
        <w:rPr>
          <w:rFonts w:ascii="Arial" w:hAnsi="Arial" w:cs="Arial"/>
          <w:color w:val="000000" w:themeColor="text1"/>
          <w:sz w:val="20"/>
          <w:szCs w:val="20"/>
        </w:rPr>
        <w:t>el desempeño mínimo</w:t>
      </w:r>
      <w:r w:rsidRPr="00046BD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6BD9" w:rsidRPr="00046BD9">
        <w:rPr>
          <w:rFonts w:ascii="Arial" w:hAnsi="Arial" w:cs="Arial"/>
          <w:color w:val="000000" w:themeColor="text1"/>
          <w:sz w:val="20"/>
          <w:szCs w:val="20"/>
        </w:rPr>
        <w:t>exigido</w:t>
      </w:r>
      <w:r w:rsidRPr="00F7557E">
        <w:rPr>
          <w:rFonts w:ascii="Arial" w:hAnsi="Arial" w:cs="Arial"/>
          <w:sz w:val="20"/>
          <w:szCs w:val="20"/>
        </w:rPr>
        <w:t>?</w:t>
      </w:r>
    </w:p>
    <w:p w14:paraId="36A888D4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7A960547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lastRenderedPageBreak/>
        <w:t xml:space="preserve">5. Si se le ha recalcado en varias oportunidades la </w:t>
      </w:r>
      <w:r w:rsidRPr="00046BD9">
        <w:rPr>
          <w:rFonts w:ascii="Arial" w:hAnsi="Arial" w:cs="Arial"/>
          <w:color w:val="000000" w:themeColor="text1"/>
          <w:sz w:val="20"/>
          <w:szCs w:val="20"/>
        </w:rPr>
        <w:t xml:space="preserve">importancia de mejorar </w:t>
      </w:r>
      <w:r w:rsidR="00046BD9" w:rsidRPr="00046BD9">
        <w:rPr>
          <w:rFonts w:ascii="Arial" w:hAnsi="Arial" w:cs="Arial"/>
          <w:color w:val="000000" w:themeColor="text1"/>
          <w:sz w:val="20"/>
          <w:szCs w:val="20"/>
        </w:rPr>
        <w:t>desempeño</w:t>
      </w:r>
      <w:r w:rsidRPr="00046BD9">
        <w:rPr>
          <w:rFonts w:ascii="Arial" w:hAnsi="Arial" w:cs="Arial"/>
          <w:color w:val="000000" w:themeColor="text1"/>
          <w:sz w:val="20"/>
          <w:szCs w:val="20"/>
        </w:rPr>
        <w:t xml:space="preserve"> por </w:t>
      </w:r>
      <w:r w:rsidRPr="00F7557E">
        <w:rPr>
          <w:rFonts w:ascii="Arial" w:hAnsi="Arial" w:cs="Arial"/>
          <w:sz w:val="20"/>
          <w:szCs w:val="20"/>
        </w:rPr>
        <w:t>medio de llamados de atención, ¿por qué no ha dado los resultados esperados por la compañía?</w:t>
      </w:r>
    </w:p>
    <w:p w14:paraId="685573F2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314DEE32" w14:textId="77777777" w:rsidR="00046BD9" w:rsidRPr="00F7557E" w:rsidRDefault="00046BD9" w:rsidP="00F7557E">
      <w:pPr>
        <w:jc w:val="both"/>
        <w:rPr>
          <w:rFonts w:ascii="Arial" w:hAnsi="Arial" w:cs="Arial"/>
          <w:sz w:val="20"/>
          <w:szCs w:val="20"/>
        </w:rPr>
      </w:pPr>
    </w:p>
    <w:p w14:paraId="15B7C17E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 xml:space="preserve">6. Conforme al cuadro comparativo que a continuación se anexa, sírvase explicar por qué sus compañeros de trabajo en igualdad de condiciones que Usted, sí cumplen con </w:t>
      </w:r>
      <w:r w:rsidR="00046BD9">
        <w:rPr>
          <w:rFonts w:ascii="Arial" w:hAnsi="Arial" w:cs="Arial"/>
          <w:sz w:val="20"/>
          <w:szCs w:val="20"/>
        </w:rPr>
        <w:t>el desempeño mínimo</w:t>
      </w:r>
      <w:r w:rsidRPr="00F7557E">
        <w:rPr>
          <w:rFonts w:ascii="Arial" w:hAnsi="Arial" w:cs="Arial"/>
          <w:color w:val="FF0000"/>
          <w:sz w:val="20"/>
          <w:szCs w:val="20"/>
        </w:rPr>
        <w:t xml:space="preserve"> </w:t>
      </w:r>
      <w:r w:rsidR="00046BD9">
        <w:rPr>
          <w:rFonts w:ascii="Arial" w:hAnsi="Arial" w:cs="Arial"/>
          <w:sz w:val="20"/>
          <w:szCs w:val="20"/>
        </w:rPr>
        <w:t>exigido</w:t>
      </w:r>
      <w:r w:rsidRPr="00F7557E">
        <w:rPr>
          <w:rFonts w:ascii="Arial" w:hAnsi="Arial" w:cs="Arial"/>
          <w:sz w:val="20"/>
          <w:szCs w:val="20"/>
        </w:rPr>
        <w:t>?</w:t>
      </w:r>
    </w:p>
    <w:p w14:paraId="4586C3A2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1572"/>
      </w:tblGrid>
      <w:tr w:rsidR="00F7557E" w:rsidRPr="00F7557E" w14:paraId="54F965E4" w14:textId="77777777" w:rsidTr="00FC0B83">
        <w:trPr>
          <w:jc w:val="center"/>
        </w:trPr>
        <w:tc>
          <w:tcPr>
            <w:tcW w:w="4490" w:type="dxa"/>
          </w:tcPr>
          <w:p w14:paraId="5E0BF4EB" w14:textId="77777777" w:rsidR="00F7557E" w:rsidRPr="00046BD9" w:rsidRDefault="00046BD9" w:rsidP="00FC0B83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6BD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Cumplimiento del desempeño</w:t>
            </w:r>
          </w:p>
        </w:tc>
        <w:tc>
          <w:tcPr>
            <w:tcW w:w="1572" w:type="dxa"/>
          </w:tcPr>
          <w:p w14:paraId="0BBFB7C3" w14:textId="77777777" w:rsidR="00F7557E" w:rsidRPr="00046BD9" w:rsidRDefault="00F7557E" w:rsidP="00FC0B83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6BD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Cantidad</w:t>
            </w:r>
          </w:p>
        </w:tc>
      </w:tr>
      <w:tr w:rsidR="00F7557E" w:rsidRPr="00F7557E" w14:paraId="0CDC947C" w14:textId="77777777" w:rsidTr="00FC0B83">
        <w:trPr>
          <w:jc w:val="center"/>
        </w:trPr>
        <w:tc>
          <w:tcPr>
            <w:tcW w:w="4490" w:type="dxa"/>
          </w:tcPr>
          <w:p w14:paraId="7EC6C28D" w14:textId="77777777" w:rsidR="00F7557E" w:rsidRPr="00046BD9" w:rsidRDefault="00F7557E" w:rsidP="00FC0B8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6BD9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 RAC en el mismo PCRC</w:t>
            </w:r>
          </w:p>
        </w:tc>
        <w:tc>
          <w:tcPr>
            <w:tcW w:w="1572" w:type="dxa"/>
          </w:tcPr>
          <w:p w14:paraId="2A229C8D" w14:textId="77777777" w:rsidR="00F7557E" w:rsidRPr="00046BD9" w:rsidRDefault="00046BD9" w:rsidP="00FC0B8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commentRangeStart w:id="8"/>
            <w:proofErr w:type="spellStart"/>
            <w:r w:rsidRPr="00046BD9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commentRangeEnd w:id="8"/>
            <w:proofErr w:type="spellEnd"/>
            <w:r>
              <w:rPr>
                <w:rStyle w:val="Refdecomentario"/>
              </w:rPr>
              <w:commentReference w:id="8"/>
            </w:r>
          </w:p>
        </w:tc>
      </w:tr>
      <w:tr w:rsidR="00F7557E" w:rsidRPr="00F7557E" w14:paraId="39434CA1" w14:textId="77777777" w:rsidTr="00FC0B83">
        <w:trPr>
          <w:trHeight w:val="363"/>
          <w:jc w:val="center"/>
        </w:trPr>
        <w:tc>
          <w:tcPr>
            <w:tcW w:w="4490" w:type="dxa"/>
          </w:tcPr>
          <w:p w14:paraId="05390290" w14:textId="77777777" w:rsidR="00F7557E" w:rsidRPr="00046BD9" w:rsidRDefault="00F7557E" w:rsidP="00FC0B8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6BD9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 RAC que cumplen  Meta</w:t>
            </w:r>
          </w:p>
        </w:tc>
        <w:tc>
          <w:tcPr>
            <w:tcW w:w="1572" w:type="dxa"/>
          </w:tcPr>
          <w:p w14:paraId="7723F38C" w14:textId="77777777" w:rsidR="00F7557E" w:rsidRPr="00046BD9" w:rsidRDefault="00046BD9" w:rsidP="00FC0B8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commentRangeStart w:id="9"/>
            <w:proofErr w:type="spellStart"/>
            <w:r w:rsidRPr="00046BD9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commentRangeEnd w:id="9"/>
            <w:proofErr w:type="spellEnd"/>
            <w:r>
              <w:rPr>
                <w:rStyle w:val="Refdecomentario"/>
              </w:rPr>
              <w:commentReference w:id="9"/>
            </w:r>
          </w:p>
        </w:tc>
      </w:tr>
      <w:tr w:rsidR="00F7557E" w:rsidRPr="00F7557E" w14:paraId="4A218E05" w14:textId="77777777" w:rsidTr="00FC0B8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  <w:jc w:val="center"/>
        </w:trPr>
        <w:tc>
          <w:tcPr>
            <w:tcW w:w="6062" w:type="dxa"/>
            <w:gridSpan w:val="2"/>
          </w:tcPr>
          <w:p w14:paraId="65DF7F3F" w14:textId="77777777" w:rsidR="00F7557E" w:rsidRPr="00046BD9" w:rsidRDefault="00F7557E" w:rsidP="00FC0B8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6BD9">
              <w:rPr>
                <w:rFonts w:ascii="Arial" w:hAnsi="Arial" w:cs="Arial"/>
                <w:color w:val="000000" w:themeColor="text1"/>
                <w:sz w:val="20"/>
                <w:szCs w:val="20"/>
              </w:rPr>
              <w:t>% RAC que cumplen Meta</w:t>
            </w:r>
            <w:r w:rsidR="00046BD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              </w:t>
            </w:r>
            <w:commentRangeStart w:id="10"/>
            <w:proofErr w:type="spellStart"/>
            <w:r w:rsidR="00046BD9" w:rsidRPr="00046BD9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commentRangeEnd w:id="10"/>
            <w:proofErr w:type="spellEnd"/>
            <w:r w:rsidR="00046BD9">
              <w:rPr>
                <w:rStyle w:val="Refdecomentario"/>
              </w:rPr>
              <w:commentReference w:id="10"/>
            </w:r>
          </w:p>
        </w:tc>
      </w:tr>
    </w:tbl>
    <w:p w14:paraId="04523282" w14:textId="77777777" w:rsidR="00F7557E" w:rsidRPr="00F7557E" w:rsidRDefault="00F7557E" w:rsidP="00F7557E">
      <w:pPr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7"/>
        <w:gridCol w:w="1293"/>
        <w:gridCol w:w="1793"/>
        <w:gridCol w:w="1437"/>
        <w:gridCol w:w="1373"/>
        <w:gridCol w:w="1454"/>
      </w:tblGrid>
      <w:tr w:rsidR="00F7557E" w:rsidRPr="00F7557E" w14:paraId="71B69943" w14:textId="77777777" w:rsidTr="00F7557E">
        <w:trPr>
          <w:trHeight w:val="839"/>
        </w:trPr>
        <w:tc>
          <w:tcPr>
            <w:tcW w:w="3068" w:type="dxa"/>
            <w:vAlign w:val="center"/>
          </w:tcPr>
          <w:p w14:paraId="60684CC9" w14:textId="77777777" w:rsidR="00F7557E" w:rsidRPr="00F7557E" w:rsidRDefault="00F7557E" w:rsidP="00FC0B8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Comparativo del Cumplimiento</w:t>
            </w:r>
          </w:p>
        </w:tc>
        <w:tc>
          <w:tcPr>
            <w:tcW w:w="1260" w:type="dxa"/>
            <w:vAlign w:val="center"/>
          </w:tcPr>
          <w:p w14:paraId="1C56B7A1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commentRangeStart w:id="11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Meta</w:t>
            </w:r>
            <w:commentRangeEnd w:id="11"/>
            <w:r w:rsidR="00871381">
              <w:rPr>
                <w:rStyle w:val="Refdecomentario"/>
              </w:rPr>
              <w:commentReference w:id="11"/>
            </w:r>
          </w:p>
        </w:tc>
        <w:tc>
          <w:tcPr>
            <w:tcW w:w="1403" w:type="dxa"/>
            <w:vAlign w:val="center"/>
          </w:tcPr>
          <w:p w14:paraId="45CF5196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commentRangeStart w:id="12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Empleado</w:t>
            </w:r>
            <w:commentRangeEnd w:id="12"/>
            <w:r w:rsidR="00871381">
              <w:rPr>
                <w:rStyle w:val="Refdecomentario"/>
              </w:rPr>
              <w:commentReference w:id="12"/>
            </w:r>
          </w:p>
        </w:tc>
        <w:tc>
          <w:tcPr>
            <w:tcW w:w="1403" w:type="dxa"/>
            <w:vAlign w:val="center"/>
          </w:tcPr>
          <w:p w14:paraId="3D79C6E0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commentRangeStart w:id="13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Grupo</w:t>
            </w:r>
            <w:commentRangeEnd w:id="13"/>
            <w:r w:rsidR="002E7DA0">
              <w:rPr>
                <w:rStyle w:val="Refdecomentario"/>
              </w:rPr>
              <w:commentReference w:id="13"/>
            </w:r>
          </w:p>
        </w:tc>
        <w:tc>
          <w:tcPr>
            <w:tcW w:w="1403" w:type="dxa"/>
            <w:vAlign w:val="center"/>
          </w:tcPr>
          <w:p w14:paraId="03CF61FC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commentRangeStart w:id="14"/>
            <w:proofErr w:type="spellStart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Dif</w:t>
            </w:r>
            <w:proofErr w:type="spellEnd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Empleado vs. Meta</w:t>
            </w:r>
            <w:commentRangeEnd w:id="14"/>
            <w:r w:rsidR="002E7DA0">
              <w:rPr>
                <w:rStyle w:val="Refdecomentario"/>
              </w:rPr>
              <w:commentReference w:id="14"/>
            </w:r>
          </w:p>
        </w:tc>
        <w:tc>
          <w:tcPr>
            <w:tcW w:w="1460" w:type="dxa"/>
            <w:vAlign w:val="center"/>
          </w:tcPr>
          <w:p w14:paraId="45EEB585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commentRangeStart w:id="15"/>
            <w:proofErr w:type="spellStart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Dif</w:t>
            </w:r>
            <w:proofErr w:type="spellEnd"/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Empleado vs. Grupo</w:t>
            </w:r>
            <w:commentRangeEnd w:id="15"/>
            <w:r w:rsidR="002E7DA0">
              <w:rPr>
                <w:rStyle w:val="Refdecomentario"/>
              </w:rPr>
              <w:commentReference w:id="15"/>
            </w:r>
          </w:p>
        </w:tc>
      </w:tr>
      <w:tr w:rsidR="00F7557E" w:rsidRPr="00F7557E" w14:paraId="50CD430F" w14:textId="77777777" w:rsidTr="00F7557E">
        <w:trPr>
          <w:trHeight w:val="377"/>
        </w:trPr>
        <w:tc>
          <w:tcPr>
            <w:tcW w:w="3068" w:type="dxa"/>
          </w:tcPr>
          <w:p w14:paraId="05229967" w14:textId="77777777" w:rsidR="00F7557E" w:rsidRPr="00F7557E" w:rsidRDefault="00F7557E" w:rsidP="00FC0B83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7557E">
              <w:rPr>
                <w:rFonts w:ascii="Arial" w:hAnsi="Arial" w:cs="Arial"/>
                <w:b/>
                <w:color w:val="FF0000"/>
                <w:sz w:val="20"/>
                <w:szCs w:val="20"/>
              </w:rPr>
              <w:t>Cumplimiento Promedio</w:t>
            </w:r>
          </w:p>
        </w:tc>
        <w:tc>
          <w:tcPr>
            <w:tcW w:w="1260" w:type="dxa"/>
          </w:tcPr>
          <w:p w14:paraId="1DC6E444" w14:textId="5A146DA1" w:rsidR="002E7DA0" w:rsidRDefault="002E7DA0">
            <w:pPr>
              <w:jc w:val="center"/>
              <w:rPr>
                <w:ins w:id="16" w:author="Paula Andrea Azcarate Abadia" w:date="2023-09-22T09:58:00Z"/>
                <w:rFonts w:ascii="Arial" w:hAnsi="Arial" w:cs="Arial"/>
                <w:color w:val="FF0000"/>
                <w:sz w:val="20"/>
                <w:szCs w:val="20"/>
              </w:rPr>
              <w:pPrChange w:id="17" w:author="Paula Andrea Azcarate Abadia" w:date="2023-09-22T09:58:00Z">
                <w:pPr>
                  <w:jc w:val="both"/>
                </w:pPr>
              </w:pPrChange>
            </w:pPr>
            <w:ins w:id="18" w:author="Paula Andrea Azcarate Abadia" w:date="2023-09-22T09:58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Ejemplo:</w:t>
              </w:r>
            </w:ins>
          </w:p>
          <w:p w14:paraId="1B63B3DA" w14:textId="25ADF619" w:rsidR="00F7557E" w:rsidRPr="00F7557E" w:rsidRDefault="002E7DA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  <w:pPrChange w:id="19" w:author="Paula Andrea Azcarate Abadia" w:date="2023-09-22T09:58:00Z">
                <w:pPr>
                  <w:jc w:val="both"/>
                </w:pPr>
              </w:pPrChange>
            </w:pPr>
            <w:ins w:id="20" w:author="Paula Andrea Azcarate Abadia" w:date="2023-09-22T09:54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100%</w:t>
              </w:r>
            </w:ins>
          </w:p>
        </w:tc>
        <w:tc>
          <w:tcPr>
            <w:tcW w:w="1403" w:type="dxa"/>
          </w:tcPr>
          <w:p w14:paraId="4BE305DC" w14:textId="77777777" w:rsidR="002E7DA0" w:rsidRDefault="002E7DA0">
            <w:pPr>
              <w:jc w:val="center"/>
              <w:rPr>
                <w:ins w:id="21" w:author="Paula Andrea Azcarate Abadia" w:date="2023-09-22T09:58:00Z"/>
                <w:rFonts w:ascii="Arial" w:hAnsi="Arial" w:cs="Arial"/>
                <w:color w:val="FF0000"/>
                <w:sz w:val="20"/>
                <w:szCs w:val="20"/>
              </w:rPr>
              <w:pPrChange w:id="22" w:author="Paula Andrea Azcarate Abadia" w:date="2023-09-22T09:58:00Z">
                <w:pPr>
                  <w:jc w:val="both"/>
                </w:pPr>
              </w:pPrChange>
            </w:pPr>
            <w:ins w:id="23" w:author="Paula Andrea Azcarate Abadia" w:date="2023-09-22T09:58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Ejemplo:</w:t>
              </w:r>
            </w:ins>
          </w:p>
          <w:p w14:paraId="5AF764D8" w14:textId="7F8C7EA2" w:rsidR="00F7557E" w:rsidRPr="00F7557E" w:rsidRDefault="002E7DA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  <w:pPrChange w:id="24" w:author="Paula Andrea Azcarate Abadia" w:date="2023-09-22T09:58:00Z">
                <w:pPr>
                  <w:jc w:val="both"/>
                </w:pPr>
              </w:pPrChange>
            </w:pPr>
            <w:ins w:id="25" w:author="Paula Andrea Azcarate Abadia" w:date="2023-09-22T09:54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50%</w:t>
              </w:r>
            </w:ins>
          </w:p>
        </w:tc>
        <w:tc>
          <w:tcPr>
            <w:tcW w:w="1403" w:type="dxa"/>
          </w:tcPr>
          <w:p w14:paraId="34CA4D3C" w14:textId="77777777" w:rsidR="002E7DA0" w:rsidRDefault="002E7DA0">
            <w:pPr>
              <w:jc w:val="center"/>
              <w:rPr>
                <w:ins w:id="26" w:author="Paula Andrea Azcarate Abadia" w:date="2023-09-22T09:58:00Z"/>
                <w:rFonts w:ascii="Arial" w:hAnsi="Arial" w:cs="Arial"/>
                <w:color w:val="FF0000"/>
                <w:sz w:val="20"/>
                <w:szCs w:val="20"/>
              </w:rPr>
              <w:pPrChange w:id="27" w:author="Paula Andrea Azcarate Abadia" w:date="2023-09-22T09:58:00Z">
                <w:pPr>
                  <w:jc w:val="both"/>
                </w:pPr>
              </w:pPrChange>
            </w:pPr>
          </w:p>
          <w:p w14:paraId="5FE4AA94" w14:textId="3BB332D6" w:rsidR="00F7557E" w:rsidRPr="00F7557E" w:rsidRDefault="002E7DA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  <w:pPrChange w:id="28" w:author="Paula Andrea Azcarate Abadia" w:date="2023-09-22T09:58:00Z">
                <w:pPr>
                  <w:jc w:val="both"/>
                </w:pPr>
              </w:pPrChange>
            </w:pPr>
            <w:ins w:id="29" w:author="Paula Andrea Azcarate Abadia" w:date="2023-09-22T09:58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Ejemplo:</w:t>
              </w:r>
            </w:ins>
            <w:ins w:id="30" w:author="Paula Andrea Azcarate Abadia" w:date="2023-09-22T09:55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80%</w:t>
              </w:r>
            </w:ins>
          </w:p>
        </w:tc>
        <w:tc>
          <w:tcPr>
            <w:tcW w:w="1403" w:type="dxa"/>
          </w:tcPr>
          <w:p w14:paraId="6270D01F" w14:textId="78DE23B9" w:rsidR="00F7557E" w:rsidRPr="00F7557E" w:rsidRDefault="002E7DA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  <w:pPrChange w:id="31" w:author="Paula Andrea Azcarate Abadia" w:date="2023-09-22T09:58:00Z">
                <w:pPr>
                  <w:jc w:val="both"/>
                </w:pPr>
              </w:pPrChange>
            </w:pPr>
            <w:ins w:id="32" w:author="Paula Andrea Azcarate Abadia" w:date="2023-09-22T09:58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 xml:space="preserve">Ejemplo: </w:t>
              </w:r>
            </w:ins>
            <w:ins w:id="33" w:author="Paula Andrea Azcarate Abadia" w:date="2023-09-22T09:55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50%</w:t>
              </w:r>
            </w:ins>
          </w:p>
        </w:tc>
        <w:tc>
          <w:tcPr>
            <w:tcW w:w="1460" w:type="dxa"/>
          </w:tcPr>
          <w:p w14:paraId="1CED25BB" w14:textId="0AF050FB" w:rsidR="00F7557E" w:rsidRPr="00F7557E" w:rsidRDefault="002E7DA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  <w:pPrChange w:id="34" w:author="Paula Andrea Azcarate Abadia" w:date="2023-09-22T09:58:00Z">
                <w:pPr>
                  <w:jc w:val="both"/>
                </w:pPr>
              </w:pPrChange>
            </w:pPr>
            <w:ins w:id="35" w:author="Paula Andrea Azcarate Abadia" w:date="2023-09-22T09:58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 xml:space="preserve">Ejemplo: </w:t>
              </w:r>
            </w:ins>
            <w:ins w:id="36" w:author="Paula Andrea Azcarate Abadia" w:date="2023-09-22T09:55:00Z">
              <w:r>
                <w:rPr>
                  <w:rFonts w:ascii="Arial" w:hAnsi="Arial" w:cs="Arial"/>
                  <w:color w:val="FF0000"/>
                  <w:sz w:val="20"/>
                  <w:szCs w:val="20"/>
                </w:rPr>
                <w:t>30%</w:t>
              </w:r>
            </w:ins>
          </w:p>
        </w:tc>
      </w:tr>
    </w:tbl>
    <w:p w14:paraId="6D928544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290F7458" w14:textId="77777777" w:rsidR="00723E50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50EF2A83" w14:textId="77777777" w:rsidR="00723E50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023EB591" w14:textId="77777777" w:rsidR="00723E50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3AC82436" w14:textId="77777777" w:rsidR="00723E50" w:rsidRPr="00F7557E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2B220FBA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>Concepto cualitativo del Jefe Inmediato sobre el rendimiento del trabajador:</w:t>
      </w:r>
    </w:p>
    <w:p w14:paraId="54C21076" w14:textId="77777777" w:rsidR="0089458C" w:rsidRPr="00F7557E" w:rsidRDefault="0089458C" w:rsidP="00F7557E">
      <w:pPr>
        <w:jc w:val="both"/>
        <w:rPr>
          <w:rFonts w:ascii="Arial" w:hAnsi="Arial" w:cs="Arial"/>
          <w:sz w:val="20"/>
          <w:szCs w:val="20"/>
        </w:rPr>
      </w:pPr>
    </w:p>
    <w:p w14:paraId="33FE5A0E" w14:textId="77777777" w:rsidR="00F7557E" w:rsidRDefault="00F7557E" w:rsidP="00F7557E">
      <w:pPr>
        <w:jc w:val="both"/>
        <w:rPr>
          <w:rFonts w:ascii="Arial" w:hAnsi="Arial" w:cs="Arial"/>
          <w:color w:val="FF0000"/>
          <w:sz w:val="20"/>
          <w:szCs w:val="20"/>
        </w:rPr>
      </w:pPr>
      <w:commentRangeStart w:id="37"/>
      <w:r w:rsidRPr="00F7557E">
        <w:rPr>
          <w:rFonts w:ascii="Arial" w:hAnsi="Arial" w:cs="Arial"/>
          <w:color w:val="FF0000"/>
          <w:sz w:val="20"/>
          <w:szCs w:val="20"/>
        </w:rPr>
        <w:t>(El jefe inmediato debe diligenciar en este espacio, nombrando los hallazgos o aspectos con detalle que considere son la explicación no sólo del deficiente rendimiento del trabajador, sino de la no mejora).</w:t>
      </w:r>
      <w:commentRangeEnd w:id="37"/>
      <w:r w:rsidR="00723E50">
        <w:rPr>
          <w:rStyle w:val="Refdecomentario"/>
        </w:rPr>
        <w:commentReference w:id="37"/>
      </w:r>
    </w:p>
    <w:p w14:paraId="3FD1A719" w14:textId="77777777" w:rsidR="0089458C" w:rsidRPr="00F7557E" w:rsidRDefault="0089458C" w:rsidP="00F7557E">
      <w:pPr>
        <w:jc w:val="both"/>
        <w:rPr>
          <w:rFonts w:ascii="Arial" w:hAnsi="Arial" w:cs="Arial"/>
          <w:color w:val="FF0000"/>
          <w:sz w:val="20"/>
          <w:szCs w:val="20"/>
        </w:rPr>
      </w:pPr>
    </w:p>
    <w:p w14:paraId="69044604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 xml:space="preserve">7. ¿Sabe usted que con su bajo desempeño afecta los Objetivos Corporativos de </w:t>
      </w:r>
      <w:commentRangeStart w:id="38"/>
      <w:r w:rsidRPr="009C1B53">
        <w:rPr>
          <w:rFonts w:ascii="Arial" w:hAnsi="Arial" w:cs="Arial"/>
          <w:b/>
          <w:sz w:val="20"/>
          <w:szCs w:val="20"/>
        </w:rPr>
        <w:t>KONECTA</w:t>
      </w:r>
      <w:commentRangeEnd w:id="38"/>
      <w:r w:rsidR="00871381" w:rsidRPr="009C1B53">
        <w:rPr>
          <w:rStyle w:val="Refdecomentario"/>
          <w:b/>
        </w:rPr>
        <w:commentReference w:id="38"/>
      </w:r>
      <w:r w:rsidRPr="009C1B53">
        <w:rPr>
          <w:rFonts w:ascii="Arial" w:hAnsi="Arial" w:cs="Arial"/>
          <w:b/>
          <w:sz w:val="20"/>
          <w:szCs w:val="20"/>
        </w:rPr>
        <w:t>?</w:t>
      </w:r>
    </w:p>
    <w:p w14:paraId="63FF02C9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491AB21C" w14:textId="77777777" w:rsidR="00723E50" w:rsidRPr="00F7557E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202FB4E4" w14:textId="77777777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lastRenderedPageBreak/>
        <w:t>8. ¿Sabe usted las consecuencias que como trabajador podría acarrear su</w:t>
      </w:r>
      <w:r w:rsidR="00723E50">
        <w:rPr>
          <w:rFonts w:ascii="Arial" w:hAnsi="Arial" w:cs="Arial"/>
          <w:sz w:val="20"/>
          <w:szCs w:val="20"/>
        </w:rPr>
        <w:t xml:space="preserve"> desempeño en deficiente</w:t>
      </w:r>
      <w:r w:rsidRPr="00F7557E">
        <w:rPr>
          <w:rFonts w:ascii="Arial" w:hAnsi="Arial" w:cs="Arial"/>
          <w:sz w:val="20"/>
          <w:szCs w:val="20"/>
        </w:rPr>
        <w:t>?</w:t>
      </w:r>
    </w:p>
    <w:p w14:paraId="613B44B3" w14:textId="77777777" w:rsidR="00723E50" w:rsidRPr="00F7557E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39C777DF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>Lo anterior, con fundamento en lo dispuesto en el artículo 62 numeral 9 del Código Sustantivo del Trabajo, el Decreto Reglamentario 1373 de 1966 y el contrato laboral.</w:t>
      </w:r>
    </w:p>
    <w:p w14:paraId="344E6E9E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3FF67D9D" w14:textId="7244C000" w:rsid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>Por lo tanto, le solicitamos dar respuesta a los planteamientos anteriormente enunciados, en un plazo máximo de ocho (8) días</w:t>
      </w:r>
      <w:r w:rsidR="009C1B53">
        <w:rPr>
          <w:rFonts w:ascii="Arial" w:hAnsi="Arial" w:cs="Arial"/>
          <w:sz w:val="20"/>
          <w:szCs w:val="20"/>
        </w:rPr>
        <w:t xml:space="preserve"> calendario</w:t>
      </w:r>
      <w:r w:rsidRPr="00F7557E">
        <w:rPr>
          <w:rFonts w:ascii="Arial" w:hAnsi="Arial" w:cs="Arial"/>
          <w:sz w:val="20"/>
          <w:szCs w:val="20"/>
        </w:rPr>
        <w:t xml:space="preserve">, contados a partir de la fecha de recibo del presente. </w:t>
      </w:r>
    </w:p>
    <w:p w14:paraId="6E3DBE2F" w14:textId="77777777" w:rsidR="00723E50" w:rsidRPr="00F7557E" w:rsidRDefault="00723E50" w:rsidP="00F7557E">
      <w:pPr>
        <w:jc w:val="both"/>
        <w:rPr>
          <w:rFonts w:ascii="Arial" w:hAnsi="Arial" w:cs="Arial"/>
          <w:sz w:val="20"/>
          <w:szCs w:val="20"/>
        </w:rPr>
      </w:pPr>
    </w:p>
    <w:p w14:paraId="51B5FC39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  <w:r w:rsidRPr="00F7557E">
        <w:rPr>
          <w:rFonts w:ascii="Arial" w:hAnsi="Arial" w:cs="Arial"/>
          <w:sz w:val="20"/>
          <w:szCs w:val="20"/>
        </w:rPr>
        <w:t xml:space="preserve">Sin otro particular,    </w:t>
      </w:r>
    </w:p>
    <w:p w14:paraId="4D99E6F4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243E0D16" w14:textId="77777777" w:rsidR="00723E50" w:rsidRDefault="00723E50" w:rsidP="00723E50">
      <w:pPr>
        <w:pStyle w:val="Sinespaciado"/>
      </w:pPr>
      <w:r>
        <w:rPr>
          <w:rFonts w:ascii="Arial" w:hAnsi="Arial" w:cs="Arial"/>
          <w:b/>
          <w:color w:val="FF0000"/>
          <w:sz w:val="20"/>
          <w:szCs w:val="20"/>
        </w:rPr>
        <w:t>NOMBRE JEFE INMEDIATO</w:t>
      </w:r>
      <w:r w:rsidR="00F7557E" w:rsidRPr="00F7557E">
        <w:rPr>
          <w:rFonts w:ascii="Arial" w:hAnsi="Arial" w:cs="Arial"/>
          <w:b/>
          <w:color w:val="FF0000"/>
          <w:sz w:val="20"/>
          <w:szCs w:val="20"/>
        </w:rPr>
        <w:tab/>
      </w:r>
      <w:r w:rsidR="00F7557E" w:rsidRPr="00F7557E">
        <w:rPr>
          <w:rFonts w:ascii="Arial" w:hAnsi="Arial" w:cs="Arial"/>
          <w:b/>
          <w:color w:val="FF0000"/>
          <w:sz w:val="20"/>
          <w:szCs w:val="20"/>
        </w:rPr>
        <w:tab/>
      </w:r>
      <w:r>
        <w:rPr>
          <w:rFonts w:ascii="Arial" w:hAnsi="Arial" w:cs="Arial"/>
          <w:b/>
          <w:color w:val="FF0000"/>
          <w:sz w:val="20"/>
          <w:szCs w:val="20"/>
        </w:rPr>
        <w:t xml:space="preserve">                   </w:t>
      </w:r>
      <w:r w:rsidR="00F7557E" w:rsidRPr="00F7557E">
        <w:rPr>
          <w:rFonts w:ascii="Arial" w:hAnsi="Arial" w:cs="Arial"/>
          <w:b/>
          <w:color w:val="FF0000"/>
          <w:sz w:val="20"/>
          <w:szCs w:val="20"/>
        </w:rPr>
        <w:tab/>
      </w:r>
      <w:r>
        <w:t>Nombre ___________________________</w:t>
      </w:r>
    </w:p>
    <w:p w14:paraId="7B88D4CA" w14:textId="77777777" w:rsidR="00723E50" w:rsidRDefault="00723E50" w:rsidP="00723E50">
      <w:pPr>
        <w:pStyle w:val="Sinespaciado"/>
        <w:rPr>
          <w:rFonts w:ascii="Arial" w:hAnsi="Arial" w:cs="Arial"/>
          <w:b/>
          <w:color w:val="FF0000"/>
          <w:sz w:val="20"/>
          <w:szCs w:val="20"/>
        </w:rPr>
      </w:pPr>
      <w:r w:rsidRPr="00F7557E">
        <w:rPr>
          <w:rFonts w:ascii="Arial" w:hAnsi="Arial" w:cs="Arial"/>
          <w:b/>
          <w:color w:val="FF0000"/>
          <w:sz w:val="20"/>
          <w:szCs w:val="20"/>
        </w:rPr>
        <w:t>C</w:t>
      </w:r>
      <w:r>
        <w:rPr>
          <w:rFonts w:ascii="Arial" w:hAnsi="Arial" w:cs="Arial"/>
          <w:b/>
          <w:color w:val="FF0000"/>
          <w:sz w:val="20"/>
          <w:szCs w:val="20"/>
        </w:rPr>
        <w:t>argo</w:t>
      </w:r>
      <w:r>
        <w:t xml:space="preserve">                                                                                         Cédula ____________________________</w:t>
      </w:r>
    </w:p>
    <w:p w14:paraId="4B583461" w14:textId="77777777" w:rsidR="00723E50" w:rsidRPr="00723E50" w:rsidRDefault="00723E50" w:rsidP="00723E50">
      <w:pPr>
        <w:pStyle w:val="Sinespaciado"/>
        <w:rPr>
          <w:rFonts w:ascii="Arial" w:hAnsi="Arial" w:cs="Arial"/>
          <w:b/>
          <w:color w:val="FF0000"/>
          <w:sz w:val="20"/>
          <w:szCs w:val="20"/>
        </w:rPr>
      </w:pPr>
      <w:r w:rsidRPr="00F7557E">
        <w:rPr>
          <w:rFonts w:ascii="Arial" w:hAnsi="Arial" w:cs="Arial"/>
          <w:b/>
          <w:color w:val="FF0000"/>
          <w:sz w:val="20"/>
          <w:szCs w:val="20"/>
        </w:rPr>
        <w:t xml:space="preserve">C.C. </w:t>
      </w:r>
      <w:r>
        <w:rPr>
          <w:rStyle w:val="Refdecomentario"/>
          <w:rFonts w:eastAsia="Calibri"/>
          <w:lang w:eastAsia="es-CO"/>
        </w:rPr>
        <w:commentReference w:id="39"/>
      </w:r>
      <w:r>
        <w:t xml:space="preserve">                                                                                            Firma _____________________________</w:t>
      </w:r>
    </w:p>
    <w:p w14:paraId="11DE55C4" w14:textId="77777777" w:rsidR="00723E50" w:rsidRDefault="00723E50" w:rsidP="00723E50">
      <w:pPr>
        <w:pStyle w:val="Sinespaciado"/>
      </w:pPr>
      <w:commentRangeStart w:id="40"/>
      <w:r>
        <w:t xml:space="preserve">                                                                                                     Fecha de notificación ______</w:t>
      </w:r>
      <w:bookmarkStart w:id="41" w:name="_GoBack"/>
      <w:bookmarkEnd w:id="41"/>
      <w:r>
        <w:t>__________</w:t>
      </w:r>
      <w:commentRangeEnd w:id="40"/>
      <w:r w:rsidR="002E7DA0">
        <w:rPr>
          <w:rStyle w:val="Refdecomentario"/>
          <w:rFonts w:eastAsia="Calibri"/>
          <w:lang w:eastAsia="es-CO"/>
        </w:rPr>
        <w:commentReference w:id="40"/>
      </w:r>
    </w:p>
    <w:p w14:paraId="198D0298" w14:textId="77777777" w:rsidR="00F7557E" w:rsidRPr="00F7557E" w:rsidRDefault="00F7557E" w:rsidP="00F7557E">
      <w:pPr>
        <w:pStyle w:val="Sinespaciado"/>
        <w:rPr>
          <w:rFonts w:ascii="Arial" w:hAnsi="Arial" w:cs="Arial"/>
          <w:b/>
          <w:color w:val="FF0000"/>
          <w:sz w:val="20"/>
          <w:szCs w:val="20"/>
        </w:rPr>
      </w:pPr>
    </w:p>
    <w:p w14:paraId="51A93225" w14:textId="77777777" w:rsidR="00F7557E" w:rsidRPr="00F7557E" w:rsidRDefault="00F7557E" w:rsidP="00F7557E">
      <w:pPr>
        <w:pStyle w:val="Sinespaciado"/>
        <w:rPr>
          <w:rFonts w:ascii="Arial" w:hAnsi="Arial" w:cs="Arial"/>
          <w:b/>
          <w:sz w:val="20"/>
          <w:szCs w:val="20"/>
        </w:rPr>
      </w:pP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  <w:r w:rsidRPr="00F7557E">
        <w:rPr>
          <w:rFonts w:ascii="Arial" w:hAnsi="Arial" w:cs="Arial"/>
          <w:b/>
          <w:sz w:val="20"/>
          <w:szCs w:val="20"/>
        </w:rPr>
        <w:tab/>
      </w:r>
    </w:p>
    <w:p w14:paraId="62F5A6BB" w14:textId="77777777" w:rsidR="00F7557E" w:rsidRPr="00F7557E" w:rsidRDefault="00F7557E" w:rsidP="00F7557E">
      <w:pPr>
        <w:jc w:val="both"/>
        <w:rPr>
          <w:rFonts w:ascii="Arial" w:hAnsi="Arial" w:cs="Arial"/>
          <w:sz w:val="20"/>
          <w:szCs w:val="20"/>
        </w:rPr>
      </w:pPr>
    </w:p>
    <w:p w14:paraId="050A465A" w14:textId="77777777" w:rsidR="00A636D9" w:rsidRPr="00F7557E" w:rsidRDefault="00A636D9" w:rsidP="00F7557E">
      <w:pPr>
        <w:rPr>
          <w:rFonts w:ascii="Arial" w:hAnsi="Arial" w:cs="Arial"/>
          <w:sz w:val="20"/>
          <w:szCs w:val="20"/>
        </w:rPr>
      </w:pPr>
    </w:p>
    <w:sectPr w:rsidR="00A636D9" w:rsidRPr="00F7557E" w:rsidSect="00237A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041" w:right="1134" w:bottom="1985" w:left="1134" w:header="0" w:footer="0" w:gutter="0"/>
      <w:pgNumType w:start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Rafael Gonzalez Figueroa" w:date="2023-09-21T10:19:00Z" w:initials="DRGF">
    <w:p w14:paraId="7E035A70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Ciudad del servicio, mes del pliego de cargo, día y año</w:t>
      </w:r>
    </w:p>
  </w:comment>
  <w:comment w:id="1" w:author="David Rafael Gonzalez Figueroa" w:date="2023-09-21T10:19:00Z" w:initials="DRGF">
    <w:p w14:paraId="61B182AE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Nombre en mayúscula del trabajador</w:t>
      </w:r>
    </w:p>
  </w:comment>
  <w:comment w:id="2" w:author="David Rafael Gonzalez Figueroa" w:date="2023-09-21T10:20:00Z" w:initials="DRGF">
    <w:p w14:paraId="71EF411F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Cargo del trabajador</w:t>
      </w:r>
    </w:p>
  </w:comment>
  <w:comment w:id="3" w:author="David Rafael Gonzalez Figueroa" w:date="2023-09-21T10:21:00Z" w:initials="DRGF">
    <w:p w14:paraId="02A24265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Sociedad:</w:t>
      </w:r>
    </w:p>
    <w:p w14:paraId="25D9C12F" w14:textId="77777777" w:rsidR="00871381" w:rsidRDefault="00871381">
      <w:pPr>
        <w:pStyle w:val="Textocomentario"/>
      </w:pPr>
    </w:p>
    <w:p w14:paraId="2DD4ED29" w14:textId="77777777" w:rsidR="00871381" w:rsidRDefault="00871381">
      <w:pPr>
        <w:pStyle w:val="Textocomentario"/>
      </w:pPr>
      <w:r>
        <w:t>COMDATA</w:t>
      </w:r>
    </w:p>
    <w:p w14:paraId="5C9B1A81" w14:textId="46AE5683" w:rsidR="00871381" w:rsidRDefault="00871381">
      <w:pPr>
        <w:pStyle w:val="Textocomentario"/>
      </w:pPr>
      <w:r>
        <w:t>KONECTA</w:t>
      </w:r>
    </w:p>
    <w:p w14:paraId="78A38F17" w14:textId="659BBA69" w:rsidR="00871381" w:rsidRDefault="00871381">
      <w:pPr>
        <w:pStyle w:val="Textocomentario"/>
      </w:pPr>
      <w:r>
        <w:t>TELEMARK</w:t>
      </w:r>
    </w:p>
    <w:p w14:paraId="4554B42F" w14:textId="77777777" w:rsidR="00871381" w:rsidRDefault="00871381">
      <w:pPr>
        <w:pStyle w:val="Textocomentario"/>
      </w:pPr>
    </w:p>
  </w:comment>
  <w:comment w:id="4" w:author="David Rafael Gonzalez Figueroa" w:date="2023-09-21T10:21:00Z" w:initials="DRGF">
    <w:p w14:paraId="5D914970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Nombre del jefe inmediato</w:t>
      </w:r>
    </w:p>
  </w:comment>
  <w:comment w:id="5" w:author="David Rafael Gonzalez Figueroa" w:date="2023-09-21T10:21:00Z" w:initials="DRGF">
    <w:p w14:paraId="29BB29C7" w14:textId="4224B893" w:rsidR="00871381" w:rsidRDefault="00871381">
      <w:pPr>
        <w:pStyle w:val="Textocomentario"/>
      </w:pPr>
      <w:r>
        <w:rPr>
          <w:rStyle w:val="Refdecomentario"/>
        </w:rPr>
        <w:annotationRef/>
      </w:r>
      <w:r>
        <w:t>Cargo oficial del Jefe inmediato</w:t>
      </w:r>
    </w:p>
  </w:comment>
  <w:comment w:id="6" w:author="David Rafael Gonzalez Figueroa" w:date="2023-09-21T10:22:00Z" w:initials="DRGF">
    <w:p w14:paraId="0C3E73D7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 xml:space="preserve">Mes. Día y año. </w:t>
      </w:r>
    </w:p>
  </w:comment>
  <w:comment w:id="7" w:author="David Rafael Gonzalez Figueroa" w:date="2023-09-21T10:15:00Z" w:initials="DRGF">
    <w:p w14:paraId="52EEA997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Colocar Mes que incumple desempeño</w:t>
      </w:r>
    </w:p>
  </w:comment>
  <w:comment w:id="8" w:author="David Rafael Gonzalez Figueroa" w:date="2023-09-21T10:29:00Z" w:initials="DRGF">
    <w:p w14:paraId="28ECDF52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 xml:space="preserve">Total, de la Cantidad de asesores que están en el mismo servicio (PCRC) </w:t>
      </w:r>
    </w:p>
  </w:comment>
  <w:comment w:id="9" w:author="David Rafael Gonzalez Figueroa" w:date="2023-09-21T10:30:00Z" w:initials="DRGF">
    <w:p w14:paraId="224021FC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>Total, de la Cantidad de asesores que CUMPLEN en el desempeño del mismo PCRC</w:t>
      </w:r>
    </w:p>
  </w:comment>
  <w:comment w:id="10" w:author="David Rafael Gonzalez Figueroa" w:date="2023-09-21T10:31:00Z" w:initials="DRGF">
    <w:p w14:paraId="1164882E" w14:textId="77777777" w:rsidR="00871381" w:rsidRDefault="00871381">
      <w:pPr>
        <w:pStyle w:val="Textocomentario"/>
      </w:pPr>
      <w:r>
        <w:rPr>
          <w:rStyle w:val="Refdecomentario"/>
        </w:rPr>
        <w:annotationRef/>
      </w:r>
      <w:r>
        <w:t xml:space="preserve">Porcentaje de cumplimiento </w:t>
      </w:r>
    </w:p>
  </w:comment>
  <w:comment w:id="11" w:author="Paula Andrea Azcarate Abadia" w:date="2023-09-22T09:51:00Z" w:initials="PAAA">
    <w:p w14:paraId="4F3CA091" w14:textId="440C4E93" w:rsidR="00871381" w:rsidRDefault="00871381">
      <w:pPr>
        <w:pStyle w:val="Textocomentario"/>
      </w:pPr>
      <w:r>
        <w:rPr>
          <w:rStyle w:val="Refdecomentario"/>
        </w:rPr>
        <w:annotationRef/>
      </w:r>
      <w:r>
        <w:t>Indicar</w:t>
      </w:r>
      <w:r w:rsidR="002E7DA0">
        <w:t xml:space="preserve"> en porcentaje</w:t>
      </w:r>
      <w:r>
        <w:t xml:space="preserve"> la meta del mes</w:t>
      </w:r>
    </w:p>
  </w:comment>
  <w:comment w:id="12" w:author="Paula Andrea Azcarate Abadia" w:date="2023-09-22T09:52:00Z" w:initials="PAAA">
    <w:p w14:paraId="6236FC18" w14:textId="09A06775" w:rsidR="00871381" w:rsidRDefault="00871381">
      <w:pPr>
        <w:pStyle w:val="Textocomentario"/>
      </w:pPr>
      <w:r>
        <w:rPr>
          <w:rStyle w:val="Refdecomentario"/>
        </w:rPr>
        <w:annotationRef/>
      </w:r>
      <w:r>
        <w:t xml:space="preserve">Indicar en </w:t>
      </w:r>
      <w:r w:rsidR="002E7DA0">
        <w:t>porcentaje el empleado en cuanto quedó</w:t>
      </w:r>
    </w:p>
  </w:comment>
  <w:comment w:id="13" w:author="Paula Andrea Azcarate Abadia" w:date="2023-09-22T09:56:00Z" w:initials="PAAA">
    <w:p w14:paraId="69AD98D1" w14:textId="1D0C7D9C" w:rsidR="002E7DA0" w:rsidRDefault="002E7DA0">
      <w:pPr>
        <w:pStyle w:val="Textocomentario"/>
      </w:pPr>
      <w:r>
        <w:rPr>
          <w:rStyle w:val="Refdecomentario"/>
        </w:rPr>
        <w:annotationRef/>
      </w:r>
      <w:r>
        <w:t>Indicar en porcentaje el grupo en cuanto quedó</w:t>
      </w:r>
    </w:p>
  </w:comment>
  <w:comment w:id="14" w:author="Paula Andrea Azcarate Abadia" w:date="2023-09-22T09:57:00Z" w:initials="PAAA">
    <w:p w14:paraId="033B90B5" w14:textId="058038A6" w:rsidR="002E7DA0" w:rsidRDefault="002E7DA0">
      <w:pPr>
        <w:pStyle w:val="Textocomentario"/>
      </w:pPr>
      <w:r>
        <w:rPr>
          <w:rStyle w:val="Refdecomentario"/>
        </w:rPr>
        <w:annotationRef/>
      </w:r>
      <w:r>
        <w:t>Indicar en porcentaje la diferencia del empleado Vs la meta</w:t>
      </w:r>
    </w:p>
  </w:comment>
  <w:comment w:id="15" w:author="Paula Andrea Azcarate Abadia" w:date="2023-09-22T09:57:00Z" w:initials="PAAA">
    <w:p w14:paraId="2309DFF2" w14:textId="42A74279" w:rsidR="002E7DA0" w:rsidRDefault="002E7DA0">
      <w:pPr>
        <w:pStyle w:val="Textocomentario"/>
      </w:pPr>
      <w:r>
        <w:rPr>
          <w:rStyle w:val="Refdecomentario"/>
        </w:rPr>
        <w:annotationRef/>
      </w:r>
      <w:r>
        <w:t>Indicar en porcentaje la diferencia del empleado Vs la meta</w:t>
      </w:r>
    </w:p>
  </w:comment>
  <w:comment w:id="37" w:author="David Rafael Gonzalez Figueroa" w:date="2023-09-21T10:32:00Z" w:initials="DRGF">
    <w:p w14:paraId="58C91910" w14:textId="5BBCB4C2" w:rsidR="00871381" w:rsidRDefault="0087138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>La explicación se debe hacer de manera objetiva.</w:t>
      </w:r>
    </w:p>
  </w:comment>
  <w:comment w:id="38" w:author="Paula Andrea Azcarate Abadia" w:date="2023-09-22T09:47:00Z" w:initials="PAAA">
    <w:p w14:paraId="716F5DF3" w14:textId="7DA6D9B9" w:rsidR="00871381" w:rsidRDefault="00871381">
      <w:pPr>
        <w:pStyle w:val="Textocomentario"/>
      </w:pPr>
      <w:r>
        <w:rPr>
          <w:rStyle w:val="Refdecomentario"/>
        </w:rPr>
        <w:annotationRef/>
      </w:r>
      <w:r>
        <w:t>Ponerle el nombre de la empresa:</w:t>
      </w:r>
    </w:p>
    <w:p w14:paraId="04FB8413" w14:textId="400675BD" w:rsidR="00871381" w:rsidRDefault="00871381">
      <w:pPr>
        <w:pStyle w:val="Textocomentario"/>
      </w:pPr>
    </w:p>
    <w:p w14:paraId="52DFAD46" w14:textId="411089B9" w:rsidR="00871381" w:rsidRDefault="00871381">
      <w:pPr>
        <w:pStyle w:val="Textocomentario"/>
      </w:pPr>
      <w:r>
        <w:t>COMDATA</w:t>
      </w:r>
    </w:p>
    <w:p w14:paraId="328061A3" w14:textId="5ED505AE" w:rsidR="00871381" w:rsidRDefault="00871381">
      <w:pPr>
        <w:pStyle w:val="Textocomentario"/>
      </w:pPr>
      <w:r>
        <w:t>KONECTA</w:t>
      </w:r>
    </w:p>
    <w:p w14:paraId="2D47CF23" w14:textId="4C17FC73" w:rsidR="00871381" w:rsidRDefault="00871381">
      <w:pPr>
        <w:pStyle w:val="Textocomentario"/>
      </w:pPr>
      <w:r>
        <w:t>TELEMARK</w:t>
      </w:r>
    </w:p>
  </w:comment>
  <w:comment w:id="39" w:author="David Rafael Gonzalez Figueroa" w:date="2023-09-21T10:34:00Z" w:initials="DRGF">
    <w:p w14:paraId="35D3582D" w14:textId="77777777" w:rsidR="00871381" w:rsidRDefault="00871381" w:rsidP="00723E50">
      <w:pPr>
        <w:pStyle w:val="Textocomentario"/>
      </w:pPr>
      <w:r>
        <w:rPr>
          <w:rStyle w:val="Refdecomentario"/>
        </w:rPr>
        <w:annotationRef/>
      </w:r>
      <w:r>
        <w:t xml:space="preserve">Datos del jefe inmediato y del colaborador. </w:t>
      </w:r>
    </w:p>
  </w:comment>
  <w:comment w:id="40" w:author="Paula Andrea Azcarate Abadia" w:date="2023-09-22T09:59:00Z" w:initials="PAAA">
    <w:p w14:paraId="14368D35" w14:textId="5F4A9858" w:rsidR="002E7DA0" w:rsidRDefault="002E7DA0">
      <w:pPr>
        <w:pStyle w:val="Textocomentario"/>
      </w:pPr>
      <w:r>
        <w:rPr>
          <w:rStyle w:val="Refdecomentario"/>
        </w:rPr>
        <w:annotationRef/>
      </w:r>
      <w:r>
        <w:t>Fecha de cuando le entregan el pliego de cargos al trabajador.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035A70" w15:done="0"/>
  <w15:commentEx w15:paraId="61B182AE" w15:done="0"/>
  <w15:commentEx w15:paraId="71EF411F" w15:done="0"/>
  <w15:commentEx w15:paraId="4554B42F" w15:done="0"/>
  <w15:commentEx w15:paraId="5D914970" w15:done="0"/>
  <w15:commentEx w15:paraId="29BB29C7" w15:done="0"/>
  <w15:commentEx w15:paraId="0C3E73D7" w15:done="0"/>
  <w15:commentEx w15:paraId="52EEA997" w15:done="0"/>
  <w15:commentEx w15:paraId="28ECDF52" w15:done="0"/>
  <w15:commentEx w15:paraId="224021FC" w15:done="0"/>
  <w15:commentEx w15:paraId="1164882E" w15:done="0"/>
  <w15:commentEx w15:paraId="4F3CA091" w15:done="0"/>
  <w15:commentEx w15:paraId="6236FC18" w15:done="0"/>
  <w15:commentEx w15:paraId="69AD98D1" w15:done="0"/>
  <w15:commentEx w15:paraId="033B90B5" w15:done="0"/>
  <w15:commentEx w15:paraId="2309DFF2" w15:done="0"/>
  <w15:commentEx w15:paraId="58C91910" w15:done="0"/>
  <w15:commentEx w15:paraId="2D47CF23" w15:done="0"/>
  <w15:commentEx w15:paraId="35D3582D" w15:done="0"/>
  <w15:commentEx w15:paraId="14368D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043D0" w14:textId="77777777" w:rsidR="00871381" w:rsidRDefault="00871381">
      <w:pPr>
        <w:spacing w:after="0" w:line="240" w:lineRule="auto"/>
      </w:pPr>
      <w:r>
        <w:separator/>
      </w:r>
    </w:p>
  </w:endnote>
  <w:endnote w:type="continuationSeparator" w:id="0">
    <w:p w14:paraId="377D19F3" w14:textId="77777777" w:rsidR="00871381" w:rsidRDefault="0087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vers (W1)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9837A" w14:textId="77777777" w:rsidR="00871381" w:rsidRDefault="008713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D154" w14:textId="77777777" w:rsidR="00871381" w:rsidRDefault="008713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7088818D" wp14:editId="3FDEE3D4">
          <wp:extent cx="6191250" cy="1485900"/>
          <wp:effectExtent l="0" t="0" r="0" b="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148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A8B6F" w14:textId="77777777" w:rsidR="00871381" w:rsidRDefault="008713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04BD77EC" wp14:editId="73AE52F3">
          <wp:extent cx="6191250" cy="1485900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148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7BFDB" w14:textId="77777777" w:rsidR="00871381" w:rsidRDefault="00871381">
      <w:pPr>
        <w:spacing w:after="0" w:line="240" w:lineRule="auto"/>
      </w:pPr>
      <w:r>
        <w:separator/>
      </w:r>
    </w:p>
  </w:footnote>
  <w:footnote w:type="continuationSeparator" w:id="0">
    <w:p w14:paraId="60D32661" w14:textId="77777777" w:rsidR="00871381" w:rsidRDefault="0087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0DF9F" w14:textId="77777777" w:rsidR="00871381" w:rsidRDefault="009C1B53">
    <w:pPr>
      <w:pStyle w:val="Encabezado"/>
    </w:pPr>
    <w:r>
      <w:rPr>
        <w:noProof/>
      </w:rPr>
      <w:pict w14:anchorId="4661CC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76360" o:spid="_x0000_s2050" type="#_x0000_t136" style="position:absolute;margin-left:0;margin-top:0;width:596.25pt;height:8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BD283" w14:textId="77777777" w:rsidR="00871381" w:rsidRDefault="009C1B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pict w14:anchorId="30DED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76361" o:spid="_x0000_s2051" type="#_x0000_t136" style="position:absolute;margin-left:0;margin-top:0;width:596.25pt;height:89.2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CONFIDENCIAL"/>
          <w10:wrap anchorx="margin" anchory="margin"/>
        </v:shape>
      </w:pict>
    </w:r>
    <w:r w:rsidR="00871381">
      <w:rPr>
        <w:noProof/>
      </w:rPr>
      <w:drawing>
        <wp:anchor distT="0" distB="0" distL="0" distR="0" simplePos="0" relativeHeight="251658240" behindDoc="1" locked="0" layoutInCell="1" hidden="0" allowOverlap="1" wp14:anchorId="6F5A98EF" wp14:editId="01A9F77F">
          <wp:simplePos x="0" y="0"/>
          <wp:positionH relativeFrom="column">
            <wp:posOffset>-720089</wp:posOffset>
          </wp:positionH>
          <wp:positionV relativeFrom="paragraph">
            <wp:posOffset>0</wp:posOffset>
          </wp:positionV>
          <wp:extent cx="7772400" cy="1435100"/>
          <wp:effectExtent l="0" t="0" r="0" b="0"/>
          <wp:wrapNone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435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725F0" w14:textId="77777777" w:rsidR="00871381" w:rsidRDefault="009C1B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pict w14:anchorId="64D706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76359" o:spid="_x0000_s2049" type="#_x0000_t136" style="position:absolute;margin-left:0;margin-top:0;width:596.25pt;height:8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CONFIDENCIAL"/>
          <w10:wrap anchorx="margin" anchory="margin"/>
        </v:shape>
      </w:pict>
    </w:r>
    <w:r w:rsidR="00871381">
      <w:rPr>
        <w:noProof/>
      </w:rPr>
      <w:drawing>
        <wp:anchor distT="0" distB="0" distL="114300" distR="114300" simplePos="0" relativeHeight="251659264" behindDoc="0" locked="0" layoutInCell="1" hidden="0" allowOverlap="1" wp14:anchorId="28299E5B" wp14:editId="5FACD6E8">
          <wp:simplePos x="0" y="0"/>
          <wp:positionH relativeFrom="column">
            <wp:posOffset>-167639</wp:posOffset>
          </wp:positionH>
          <wp:positionV relativeFrom="paragraph">
            <wp:posOffset>639445</wp:posOffset>
          </wp:positionV>
          <wp:extent cx="1685925" cy="312420"/>
          <wp:effectExtent l="0" t="0" r="0" b="0"/>
          <wp:wrapSquare wrapText="bothSides" distT="0" distB="0" distL="114300" distR="11430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312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Rafael Gonzalez Figueroa">
    <w15:presenceInfo w15:providerId="AD" w15:userId="S-1-5-21-1280442379-1651514561-2033415169-570231"/>
  </w15:person>
  <w15:person w15:author="Paula Andrea Azcarate Abadia">
    <w15:presenceInfo w15:providerId="AD" w15:userId="S-1-5-21-1280442379-1651514561-2033415169-155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aula.azcarate.a\Documents\despidos verizon.xlsb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2$`"/>
    <w:activeRecord w:val="-1"/>
  </w:mailMerge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D9"/>
    <w:rsid w:val="00046BD9"/>
    <w:rsid w:val="000F4F79"/>
    <w:rsid w:val="00237A26"/>
    <w:rsid w:val="00241882"/>
    <w:rsid w:val="002E7DA0"/>
    <w:rsid w:val="00723E50"/>
    <w:rsid w:val="00871381"/>
    <w:rsid w:val="0089458C"/>
    <w:rsid w:val="009C1B53"/>
    <w:rsid w:val="009E7650"/>
    <w:rsid w:val="009F7642"/>
    <w:rsid w:val="00A636D9"/>
    <w:rsid w:val="00BB5802"/>
    <w:rsid w:val="00F7557E"/>
    <w:rsid w:val="00FC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F327464"/>
  <w15:docId w15:val="{E8D26593-5020-4E4B-8983-939B5187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A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AF2"/>
  </w:style>
  <w:style w:type="paragraph" w:styleId="Piedepgina">
    <w:name w:val="footer"/>
    <w:basedOn w:val="Normal"/>
    <w:link w:val="PiedepginaCar"/>
    <w:uiPriority w:val="99"/>
    <w:unhideWhenUsed/>
    <w:rsid w:val="00DC5A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AF2"/>
  </w:style>
  <w:style w:type="paragraph" w:styleId="Subttulo">
    <w:name w:val="Subtitle"/>
    <w:basedOn w:val="Normal"/>
    <w:next w:val="Normal"/>
    <w:link w:val="Subttulo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detextonormal">
    <w:name w:val="Body Text Indent"/>
    <w:basedOn w:val="Normal"/>
    <w:link w:val="SangradetextonormalCar"/>
    <w:uiPriority w:val="99"/>
    <w:rsid w:val="00237A26"/>
    <w:pPr>
      <w:spacing w:after="0" w:line="240" w:lineRule="auto"/>
      <w:jc w:val="both"/>
    </w:pPr>
    <w:rPr>
      <w:rFonts w:ascii="Univers (W1)" w:eastAsia="Times New Roman" w:hAnsi="Univers (W1)" w:cs="Times New Roman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37A26"/>
    <w:rPr>
      <w:rFonts w:ascii="Univers (W1)" w:eastAsia="Times New Roman" w:hAnsi="Univers (W1)" w:cs="Times New Roman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237A26"/>
    <w:pPr>
      <w:spacing w:after="0" w:line="360" w:lineRule="auto"/>
      <w:jc w:val="both"/>
    </w:pPr>
    <w:rPr>
      <w:rFonts w:ascii="Arial" w:eastAsia="Times New Roman" w:hAnsi="Arial" w:cs="Times New Roman"/>
      <w:color w:val="000000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37A26"/>
    <w:rPr>
      <w:rFonts w:ascii="Arial" w:eastAsia="Times New Roman" w:hAnsi="Arial" w:cs="Times New Roman"/>
      <w:color w:val="000000"/>
      <w:szCs w:val="20"/>
      <w:lang w:eastAsia="es-ES"/>
    </w:rPr>
  </w:style>
  <w:style w:type="paragraph" w:styleId="Textosinformato">
    <w:name w:val="Plain Text"/>
    <w:basedOn w:val="Normal"/>
    <w:link w:val="TextosinformatoCar"/>
    <w:rsid w:val="00237A2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37A26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37A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gmail-m-8159342882767635135msolistparagraph">
    <w:name w:val="gmail-m_-8159342882767635135msolistparagraph"/>
    <w:basedOn w:val="Normal"/>
    <w:uiPriority w:val="99"/>
    <w:rsid w:val="00237A2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Sinespaciado">
    <w:name w:val="No Spacing"/>
    <w:basedOn w:val="Normal"/>
    <w:uiPriority w:val="1"/>
    <w:qFormat/>
    <w:rsid w:val="00237A26"/>
    <w:pPr>
      <w:spacing w:after="0" w:line="240" w:lineRule="auto"/>
    </w:pPr>
    <w:rPr>
      <w:rFonts w:eastAsiaTheme="minorHAnsi"/>
      <w:lang w:eastAsia="en-US"/>
    </w:rPr>
  </w:style>
  <w:style w:type="character" w:customStyle="1" w:styleId="SubttuloCar">
    <w:name w:val="Subtítulo Car"/>
    <w:basedOn w:val="Fuentedeprrafopredeter"/>
    <w:link w:val="Subttulo"/>
    <w:rsid w:val="00F7557E"/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2418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18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18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ss/A9Y0rKYg3lYjgy1Et61pRjg==">CgMxLjAyCGguZ2pkZ3hzOAByITFmWlJkYlpjMFd5X1g0WFFKVDdON1E3WnJ4bmo4RHU1Qw==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CA7D032-BE0A-4455-8BC4-0ED2C2E3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MEJIA RIVERA</dc:creator>
  <cp:lastModifiedBy>David Rafael Gonzalez Figueroa</cp:lastModifiedBy>
  <cp:revision>3</cp:revision>
  <dcterms:created xsi:type="dcterms:W3CDTF">2023-09-22T15:01:00Z</dcterms:created>
  <dcterms:modified xsi:type="dcterms:W3CDTF">2023-09-22T22:51:00Z</dcterms:modified>
</cp:coreProperties>
</file>